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Data Structures And Algorithms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datastructure is a way of organising data in a organized fashion so that it can be used easily and efficently.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Why data structure ?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They are essential ingredients in creating fast and powerful algorithms.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Abstract Data Types vs Data Structure</w:t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An abstract data type is an abstraction of a data structure which provides only the interference to which a data structure must adhere to.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integerface does not give any specific details about how something should be implemented or in what programming language.</w:t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Eg:-</w:t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Abstraction(ADT)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Implementation(DS)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Dynamic Array, Linked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Linked list based Queue,Array based queue,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Stack based queue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Tree map, hash map/hash 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Vehicle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Golf cart, bicycle, smart car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  <w:u w:val="single"/>
        </w:rPr>
      </w:pPr>
      <w:ins w:author="Atharv Arya" w:id="0" w:date="2023-12-28T16:33:38Z">
        <w:r w:rsidDel="00000000" w:rsidR="00000000" w:rsidRPr="00000000">
          <w:rPr>
            <w:b w:val="1"/>
            <w:sz w:val="32"/>
            <w:szCs w:val="32"/>
            <w:u w:val="single"/>
            <w:rtl w:val="0"/>
          </w:rPr>
          <w:t xml:space="preserve">Complexity</w:t>
        </w:r>
      </w:ins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Analysis</w:t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Time and space</w:t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6aa84f"/>
          <w:sz w:val="32"/>
          <w:szCs w:val="32"/>
        </w:rPr>
      </w:pPr>
      <w:r w:rsidDel="00000000" w:rsidR="00000000" w:rsidRPr="00000000">
        <w:rPr>
          <w:b w:val="1"/>
          <w:color w:val="6aa84f"/>
          <w:sz w:val="32"/>
          <w:szCs w:val="32"/>
          <w:rtl w:val="0"/>
        </w:rPr>
        <w:t xml:space="preserve">Big-O Notation</w:t>
      </w:r>
    </w:p>
    <w:p w:rsidR="00000000" w:rsidDel="00000000" w:rsidP="00000000" w:rsidRDefault="00000000" w:rsidRPr="00000000" w14:paraId="0000002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Big-O notation gives an upper bound of the complexity in the worst case, helping to quantify performance as the input size becomes arbitrarily large.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  - the size of the input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302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Let , f(n) = 7log(n^3) + 15n^2 + 2n^3 +8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Then ,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O(f(n)) = O(n^3)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Few examples:-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🟢O(1)  ;</w:t>
      </w:r>
    </w:p>
    <w:p w:rsidR="00000000" w:rsidDel="00000000" w:rsidP="00000000" w:rsidRDefault="00000000" w:rsidRPr="00000000" w14:paraId="00000031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     A :=  1                                 </w:t>
      </w:r>
    </w:p>
    <w:p w:rsidR="00000000" w:rsidDel="00000000" w:rsidP="00000000" w:rsidRDefault="00000000" w:rsidRPr="00000000" w14:paraId="00000032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     B := 2</w:t>
      </w:r>
    </w:p>
    <w:p w:rsidR="00000000" w:rsidDel="00000000" w:rsidP="00000000" w:rsidRDefault="00000000" w:rsidRPr="00000000" w14:paraId="00000033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     C := a +5*b</w:t>
      </w:r>
    </w:p>
    <w:p w:rsidR="00000000" w:rsidDel="00000000" w:rsidP="00000000" w:rsidRDefault="00000000" w:rsidRPr="00000000" w14:paraId="00000034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🟢O(n)</w:t>
      </w:r>
    </w:p>
    <w:p w:rsidR="00000000" w:rsidDel="00000000" w:rsidP="00000000" w:rsidRDefault="00000000" w:rsidRPr="00000000" w14:paraId="00000035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    For i in range n;</w:t>
      </w:r>
    </w:p>
    <w:p w:rsidR="00000000" w:rsidDel="00000000" w:rsidP="00000000" w:rsidRDefault="00000000" w:rsidRPr="00000000" w14:paraId="00000036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           i = i*8+2</w:t>
      </w:r>
    </w:p>
    <w:p w:rsidR="00000000" w:rsidDel="00000000" w:rsidP="00000000" w:rsidRDefault="00000000" w:rsidRPr="00000000" w14:paraId="00000037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🟢O(n^2)</w:t>
      </w:r>
    </w:p>
    <w:p w:rsidR="00000000" w:rsidDel="00000000" w:rsidP="00000000" w:rsidRDefault="00000000" w:rsidRPr="00000000" w14:paraId="00000038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    For i in range n:</w:t>
      </w:r>
    </w:p>
    <w:p w:rsidR="00000000" w:rsidDel="00000000" w:rsidP="00000000" w:rsidRDefault="00000000" w:rsidRPr="00000000" w14:paraId="00000039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       i = i*8+3</w:t>
      </w:r>
    </w:p>
    <w:p w:rsidR="00000000" w:rsidDel="00000000" w:rsidP="00000000" w:rsidRDefault="00000000" w:rsidRPr="00000000" w14:paraId="0000003A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       For j in range n:</w:t>
      </w:r>
    </w:p>
    <w:p w:rsidR="00000000" w:rsidDel="00000000" w:rsidP="00000000" w:rsidRDefault="00000000" w:rsidRPr="00000000" w14:paraId="0000003B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          J = j +1 </w:t>
      </w:r>
    </w:p>
    <w:p w:rsidR="00000000" w:rsidDel="00000000" w:rsidP="00000000" w:rsidRDefault="00000000" w:rsidRPr="00000000" w14:paraId="0000003C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🟢O(logn)</w:t>
      </w:r>
      <w:ins w:author="Atharv Arya" w:id="1" w:date="2023-12-28T16:56:29Z">
        <w:r w:rsidDel="00000000" w:rsidR="00000000" w:rsidRPr="00000000">
          <w:rPr>
            <w:b w:val="1"/>
            <w:i w:val="1"/>
            <w:sz w:val="32"/>
            <w:szCs w:val="32"/>
            <w:rtl w:val="0"/>
          </w:rPr>
          <w:t xml:space="preserve"> binary search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Low := 0 </w:t>
      </w:r>
    </w:p>
    <w:p w:rsidR="00000000" w:rsidDel="00000000" w:rsidP="00000000" w:rsidRDefault="00000000" w:rsidRPr="00000000" w14:paraId="0000003E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High := n-1</w:t>
      </w:r>
    </w:p>
    <w:p w:rsidR="00000000" w:rsidDel="00000000" w:rsidP="00000000" w:rsidRDefault="00000000" w:rsidRPr="00000000" w14:paraId="0000003F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While low &lt;= high Do</w:t>
      </w:r>
    </w:p>
    <w:p w:rsidR="00000000" w:rsidDel="00000000" w:rsidP="00000000" w:rsidRDefault="00000000" w:rsidRPr="00000000" w14:paraId="00000040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   Mid := (low/high)/2</w:t>
      </w:r>
    </w:p>
    <w:p w:rsidR="00000000" w:rsidDel="00000000" w:rsidP="00000000" w:rsidRDefault="00000000" w:rsidRPr="00000000" w14:paraId="00000041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   If array[mid] == value ; return mid </w:t>
      </w:r>
    </w:p>
    <w:p w:rsidR="00000000" w:rsidDel="00000000" w:rsidP="00000000" w:rsidRDefault="00000000" w:rsidRPr="00000000" w14:paraId="00000042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   Else if array[mid]&lt; value: low = mid+1</w:t>
      </w:r>
    </w:p>
    <w:p w:rsidR="00000000" w:rsidDel="00000000" w:rsidP="00000000" w:rsidRDefault="00000000" w:rsidRPr="00000000" w14:paraId="00000043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   Else if array [mid] &gt;vlaue: high = mid-1</w:t>
      </w:r>
    </w:p>
    <w:p w:rsidR="00000000" w:rsidDel="00000000" w:rsidP="00000000" w:rsidRDefault="00000000" w:rsidRPr="00000000" w14:paraId="00000044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Return -1</w:t>
      </w:r>
    </w:p>
    <w:p w:rsidR="00000000" w:rsidDel="00000000" w:rsidP="00000000" w:rsidRDefault="00000000" w:rsidRPr="00000000" w14:paraId="00000045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Finding all subset of a set - O(2^n)</w:t>
      </w:r>
    </w:p>
    <w:p w:rsidR="00000000" w:rsidDel="00000000" w:rsidP="00000000" w:rsidRDefault="00000000" w:rsidRPr="00000000" w14:paraId="00000047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Finding all permutation of a string - O(n!)</w:t>
      </w:r>
    </w:p>
    <w:p w:rsidR="00000000" w:rsidDel="00000000" w:rsidP="00000000" w:rsidRDefault="00000000" w:rsidRPr="00000000" w14:paraId="00000048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Sorting all mergesort - O(nlog(n))</w:t>
      </w:r>
    </w:p>
    <w:p w:rsidR="00000000" w:rsidDel="00000000" w:rsidP="00000000" w:rsidRDefault="00000000" w:rsidRPr="00000000" w14:paraId="00000049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Iterating over all the cells in a matrix of size n by m - O(nm)</w:t>
      </w:r>
    </w:p>
    <w:p w:rsidR="00000000" w:rsidDel="00000000" w:rsidP="00000000" w:rsidRDefault="00000000" w:rsidRPr="00000000" w14:paraId="0000004A">
      <w:pPr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Static and Dynamic Arrays</w:t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static array is a fixed length container containing n  elements </w:t>
      </w:r>
      <w:r w:rsidDel="00000000" w:rsidR="00000000" w:rsidRPr="00000000">
        <w:rPr>
          <w:color w:val="0000ff"/>
          <w:sz w:val="32"/>
          <w:szCs w:val="32"/>
          <w:u w:val="single"/>
          <w:rtl w:val="0"/>
        </w:rPr>
        <w:t xml:space="preserve">indexable</w:t>
      </w:r>
      <w:r w:rsidDel="00000000" w:rsidR="00000000" w:rsidRPr="00000000">
        <w:rPr>
          <w:sz w:val="32"/>
          <w:szCs w:val="32"/>
          <w:rtl w:val="0"/>
        </w:rPr>
        <w:t xml:space="preserve"> from range [0, n-1].</w:t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*indexable mean that each slot’index can be referenced with a number.</w:t>
      </w:r>
    </w:p>
    <w:p w:rsidR="00000000" w:rsidDel="00000000" w:rsidP="00000000" w:rsidRDefault="00000000" w:rsidRPr="00000000" w14:paraId="0000004F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Uses:-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Storing and accessing sequential data.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Temporarily storing object.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Used by IO routines as buffers.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Lookup tables and inverse lookup tables.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Can be used to return multiple values from a function.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Used in dynamic programming to cache answers to subproblems.</w:t>
      </w:r>
    </w:p>
    <w:p w:rsidR="00000000" w:rsidDel="00000000" w:rsidP="00000000" w:rsidRDefault="00000000" w:rsidRPr="00000000" w14:paraId="00000056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</w:r>
      <w:r w:rsidDel="00000000" w:rsidR="00000000" w:rsidRPr="00000000">
        <w:rPr>
          <w:b w:val="1"/>
          <w:i w:val="1"/>
          <w:sz w:val="50"/>
          <w:szCs w:val="50"/>
          <w:rtl w:val="0"/>
        </w:rPr>
        <w:t xml:space="preserve">Complexity in arrays: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784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A[5] = 0</w:t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Dynamic Array</w:t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dynamic array can grow and shrink in size.</w:t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eg:-</w:t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= [3, 9]</w:t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A.add(-7) A= [3, 9, -7]</w:t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A.remove(3)= [9,-7]</w:t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Implementation of an dynamic array:</w:t>
      </w:r>
    </w:p>
    <w:p w:rsidR="00000000" w:rsidDel="00000000" w:rsidP="00000000" w:rsidRDefault="00000000" w:rsidRPr="00000000" w14:paraId="00000061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One way is to use a static array.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 Create a static array with an initial capacity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 Add elements to the underlying static array, keeping track of  the number of elements.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adding another element will exceed the capacity, then create a new static array with twice the capacity and copy the original elements into it.</w:t>
      </w:r>
    </w:p>
    <w:p w:rsidR="00000000" w:rsidDel="00000000" w:rsidP="00000000" w:rsidRDefault="00000000" w:rsidRPr="00000000" w14:paraId="00000065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683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hyperlink r:id="rId11">
        <w:r w:rsidDel="00000000" w:rsidR="00000000" w:rsidRPr="00000000">
          <w:rPr>
            <w:b w:val="1"/>
            <w:color w:val="1155cc"/>
            <w:sz w:val="48"/>
            <w:szCs w:val="48"/>
            <w:u w:val="single"/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Implementation of dynamic arrays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Linked Lists</w:t>
      </w:r>
    </w:p>
    <w:p w:rsidR="00000000" w:rsidDel="00000000" w:rsidP="00000000" w:rsidRDefault="00000000" w:rsidRPr="00000000" w14:paraId="0000006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linked list is a sequential list of nodes that holds data which points to another nodes also containing data.</w:t>
      </w:r>
    </w:p>
    <w:p w:rsidR="00000000" w:rsidDel="00000000" w:rsidP="00000000" w:rsidRDefault="00000000" w:rsidRPr="00000000" w14:paraId="0000006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1054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Uses</w:t>
      </w:r>
    </w:p>
    <w:p w:rsidR="00000000" w:rsidDel="00000000" w:rsidP="00000000" w:rsidRDefault="00000000" w:rsidRPr="00000000" w14:paraId="0000006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List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tharvarya12/DsA-pRACtICE-AND-nOTES/blob/main/iMPImENTATION%20OF%20A%20dYNAMIC%20aRRAy.py" TargetMode="External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hyperlink" Target="https://github.com/atharvarya12/DsA-pRACtICE-AND-nOTES/blob/main/iMPImENTATION%20OF%20A%20dYNAMIC%20aRRAy.p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RBSGKlAvoiM&amp;ab_channel=freeCodeCamp.org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